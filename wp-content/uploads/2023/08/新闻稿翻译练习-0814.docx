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2"/>
        <w:gridCol w:w="7764"/>
        <w:tblGridChange w:id="0">
          <w:tblGrid>
            <w:gridCol w:w="6852"/>
            <w:gridCol w:w="7764"/>
          </w:tblGrid>
        </w:tblGridChange>
      </w:tblGrid>
      <w:tr w:rsidR="00A316F4" w14:paraId="507CFD67" w14:textId="77777777">
        <w:tc>
          <w:tcPr>
            <w:tcW w:w="0" w:type="auto"/>
            <w:shd w:val="clear" w:color="auto" w:fill="8DB3E2"/>
          </w:tcPr>
          <w:p w14:paraId="3A9D0C5C" w14:textId="77777777" w:rsidR="00A316F4" w:rsidRDefault="00A316F4">
            <w:proofErr w:type="spellStart"/>
            <w:r>
              <w:t>原文句段</w:t>
            </w:r>
            <w:proofErr w:type="spellEnd"/>
          </w:p>
        </w:tc>
        <w:tc>
          <w:tcPr>
            <w:tcW w:w="0" w:type="auto"/>
            <w:shd w:val="clear" w:color="auto" w:fill="8DB3E2"/>
          </w:tcPr>
          <w:p w14:paraId="35EFEDA7" w14:textId="77777777" w:rsidR="00A316F4" w:rsidRDefault="00A316F4">
            <w:proofErr w:type="spellStart"/>
            <w:r>
              <w:t>译文句段</w:t>
            </w:r>
            <w:proofErr w:type="spellEnd"/>
          </w:p>
        </w:tc>
      </w:tr>
      <w:tr w:rsidR="00A316F4" w14:paraId="5958FEDD" w14:textId="77777777">
        <w:tc>
          <w:tcPr>
            <w:tcW w:w="0" w:type="auto"/>
            <w:shd w:val="clear" w:color="auto" w:fill="FFFFFF"/>
          </w:tcPr>
          <w:p w14:paraId="08B7A15F" w14:textId="77777777" w:rsidR="00A316F4" w:rsidRDefault="00A316F4">
            <w:pPr>
              <w:rPr>
                <w:ins w:id="1" w:author="tom tang" w:date="2023-08-14T16:18:00Z"/>
                <w:rStyle w:val="Tag"/>
                <w:lang w:val="zh-CN"/>
              </w:rPr>
            </w:pPr>
            <w:r>
              <w:rPr>
                <w:rStyle w:val="Tag"/>
                <w:lang w:val="zh-CN" w:eastAsia="zh-CN"/>
              </w:rPr>
              <w:t>&lt;5&gt;</w:t>
            </w:r>
            <w:r>
              <w:rPr>
                <w:lang w:val="zh-CN" w:eastAsia="zh-CN"/>
              </w:rPr>
              <w:t>近年来，</w:t>
            </w:r>
            <w:r>
              <w:rPr>
                <w:rStyle w:val="Tag"/>
                <w:lang w:val="zh-CN" w:eastAsia="zh-CN"/>
              </w:rPr>
              <w:t>&lt;/5&gt;&lt;8&gt;</w:t>
            </w:r>
            <w:r>
              <w:rPr>
                <w:lang w:val="zh-CN" w:eastAsia="zh-CN"/>
              </w:rPr>
              <w:t>随着物联网应用对降低设备功耗的诉求增加，</w:t>
            </w:r>
            <w:proofErr w:type="gramStart"/>
            <w:r>
              <w:rPr>
                <w:lang w:val="zh-CN" w:eastAsia="zh-CN"/>
              </w:rPr>
              <w:t>低功耗蓝牙在</w:t>
            </w:r>
            <w:proofErr w:type="gramEnd"/>
            <w:r>
              <w:rPr>
                <w:lang w:val="zh-CN" w:eastAsia="zh-CN"/>
              </w:rPr>
              <w:t>物联网领域应用随之加速，</w:t>
            </w:r>
            <w:r>
              <w:rPr>
                <w:rStyle w:val="Tag"/>
                <w:lang w:val="zh-CN" w:eastAsia="zh-CN"/>
              </w:rPr>
              <w:t>&lt;/8&gt;&lt;11&gt;</w:t>
            </w:r>
            <w:r>
              <w:rPr>
                <w:lang w:val="zh-CN" w:eastAsia="zh-CN"/>
              </w:rPr>
              <w:t>BLE凭借其低功耗、高性价比、使用便捷等特点，在物联网终端中可作为NB-IoT的有效补充，能够实现低功耗、短距离、高速、安全的传输，在表计、消防等越来越多的物联网应用中发挥重要作用。</w:t>
            </w:r>
            <w:r>
              <w:rPr>
                <w:rStyle w:val="Tag"/>
                <w:lang w:val="zh-CN"/>
              </w:rPr>
              <w:t>&lt;/11&gt;</w:t>
            </w:r>
          </w:p>
          <w:p w14:paraId="718C1C9C" w14:textId="77777777" w:rsidR="007E736B" w:rsidRDefault="007E736B">
            <w:pPr>
              <w:rPr>
                <w:lang w:val="zh-CN"/>
              </w:rPr>
            </w:pPr>
          </w:p>
        </w:tc>
        <w:tc>
          <w:tcPr>
            <w:tcW w:w="0" w:type="auto"/>
            <w:shd w:val="clear" w:color="auto" w:fill="FFFFFF"/>
          </w:tcPr>
          <w:p w14:paraId="27328D07" w14:textId="2B1D0E36" w:rsidR="00A316F4" w:rsidRDefault="00A316F4">
            <w:ins w:id="2" w:author="DELL" w:date="2023-08-14T10:42:00Z">
              <w:r>
                <w:t>In r</w:t>
              </w:r>
            </w:ins>
            <w:del w:id="3" w:author="DELL" w:date="2023-08-14T10:42:00Z">
              <w:r>
                <w:delText>R</w:delText>
              </w:r>
            </w:del>
            <w:r>
              <w:t>ecent</w:t>
            </w:r>
            <w:ins w:id="4" w:author="DELL" w:date="2023-08-14T10:42:00Z">
              <w:r>
                <w:t xml:space="preserve"> years</w:t>
              </w:r>
            </w:ins>
            <w:del w:id="5" w:author="DELL" w:date="2023-08-14T10:42:00Z">
              <w:r>
                <w:delText>ly</w:delText>
              </w:r>
            </w:del>
            <w:r>
              <w:t xml:space="preserve">, </w:t>
            </w:r>
            <w:del w:id="6" w:author="DELL" w:date="2023-08-14T10:42:00Z">
              <w:r>
                <w:delText>as the increased demand of</w:delText>
              </w:r>
            </w:del>
            <w:ins w:id="7" w:author="DELL" w:date="2023-08-14T10:42:00Z">
              <w:r>
                <w:t>with the glowing need to reduce</w:t>
              </w:r>
            </w:ins>
            <w:del w:id="8" w:author="DELL" w:date="2023-08-14T10:42:00Z">
              <w:r>
                <w:delText xml:space="preserve"> decreasing the IoT application</w:delText>
              </w:r>
            </w:del>
            <w:r>
              <w:t xml:space="preserve"> power consumption</w:t>
            </w:r>
            <w:ins w:id="9" w:author="DELL" w:date="2023-08-14T10:43:00Z">
              <w:r>
                <w:t xml:space="preserve"> in IoT application</w:t>
              </w:r>
            </w:ins>
            <w:r>
              <w:t xml:space="preserve">, the </w:t>
            </w:r>
            <w:ins w:id="10" w:author="DELL" w:date="2023-08-14T10:43:00Z">
              <w:r>
                <w:t>adoption</w:t>
              </w:r>
            </w:ins>
            <w:del w:id="11" w:author="DELL" w:date="2023-08-14T10:43:00Z">
              <w:r>
                <w:delText>application</w:delText>
              </w:r>
            </w:del>
            <w:r>
              <w:t xml:space="preserve"> of low-power Bluetooth </w:t>
            </w:r>
            <w:del w:id="12" w:author="DELL" w:date="2023-08-14T10:43:00Z">
              <w:r>
                <w:delText>application are</w:delText>
              </w:r>
            </w:del>
            <w:ins w:id="13" w:author="DELL" w:date="2023-08-14T10:43:00Z">
              <w:r>
                <w:t>has</w:t>
              </w:r>
            </w:ins>
            <w:r>
              <w:t xml:space="preserve"> </w:t>
            </w:r>
            <w:del w:id="14" w:author="DELL" w:date="2023-08-14T10:43:00Z">
              <w:r>
                <w:delText>widespread more quicker</w:delText>
              </w:r>
            </w:del>
            <w:ins w:id="15" w:author="DELL" w:date="2023-08-14T10:44:00Z">
              <w:r>
                <w:t>accelerated.</w:t>
              </w:r>
            </w:ins>
            <w:del w:id="16" w:author="DELL" w:date="2023-08-14T10:44:00Z">
              <w:r>
                <w:delText>,</w:delText>
              </w:r>
            </w:del>
            <w:r>
              <w:t xml:space="preserve"> </w:t>
            </w:r>
            <w:ins w:id="17" w:author="DELL" w:date="2023-08-14T10:44:00Z">
              <w:r>
                <w:t>BLE, known for its</w:t>
              </w:r>
            </w:ins>
            <w:del w:id="18" w:author="DELL" w:date="2023-08-14T10:44:00Z">
              <w:r>
                <w:delText>among which BLE is a ideal solution to fulfill the demand with its</w:delText>
              </w:r>
            </w:del>
            <w:r>
              <w:t xml:space="preserve"> </w:t>
            </w:r>
            <w:del w:id="19" w:author="DELL" w:date="2023-08-14T10:44:00Z">
              <w:r>
                <w:delText>low-power</w:delText>
              </w:r>
            </w:del>
            <w:ins w:id="20" w:author="DELL" w:date="2023-08-14T10:44:00Z">
              <w:r>
                <w:t>energy efficiency</w:t>
              </w:r>
            </w:ins>
            <w:r>
              <w:t xml:space="preserve">, </w:t>
            </w:r>
            <w:del w:id="21" w:author="DELL" w:date="2023-08-14T10:44:00Z">
              <w:r>
                <w:delText>high</w:delText>
              </w:r>
            </w:del>
            <w:ins w:id="22" w:author="DELL" w:date="2023-08-14T10:45:00Z">
              <w:r>
                <w:t>cost</w:t>
              </w:r>
            </w:ins>
            <w:r>
              <w:t>-</w:t>
            </w:r>
            <w:ins w:id="23" w:author="DELL" w:date="2023-08-14T10:45:00Z">
              <w:r>
                <w:t>effectiveness</w:t>
              </w:r>
            </w:ins>
            <w:del w:id="24" w:author="DELL" w:date="2023-08-14T10:45:00Z">
              <w:r>
                <w:delText>performance</w:delText>
              </w:r>
            </w:del>
            <w:r>
              <w:t xml:space="preserve">, and </w:t>
            </w:r>
            <w:commentRangeStart w:id="25"/>
            <w:r>
              <w:t>eas</w:t>
            </w:r>
            <w:ins w:id="26" w:author="DELL" w:date="2023-08-14T10:45:00Z">
              <w:r>
                <w:t>e</w:t>
              </w:r>
            </w:ins>
            <w:del w:id="27" w:author="DELL" w:date="2023-08-14T10:45:00Z">
              <w:r>
                <w:delText>y-</w:delText>
              </w:r>
            </w:del>
            <w:ins w:id="28" w:author="tom tang" w:date="2023-08-14T16:05:00Z">
              <w:r w:rsidR="004709B4">
                <w:t>-</w:t>
              </w:r>
            </w:ins>
            <w:ins w:id="29" w:author="DELL" w:date="2023-08-14T10:45:00Z">
              <w:del w:id="30" w:author="tom tang" w:date="2023-08-14T16:05:00Z">
                <w:r w:rsidDel="004709B4">
                  <w:delText xml:space="preserve"> </w:delText>
                </w:r>
              </w:del>
              <w:r>
                <w:t>of</w:t>
              </w:r>
            </w:ins>
            <w:del w:id="31" w:author="DELL" w:date="2023-08-14T10:45:00Z">
              <w:r>
                <w:delText>to-</w:delText>
              </w:r>
            </w:del>
            <w:ins w:id="32" w:author="tom tang" w:date="2023-08-14T16:05:00Z">
              <w:r w:rsidR="004709B4">
                <w:t>-</w:t>
              </w:r>
            </w:ins>
            <w:ins w:id="33" w:author="DELL" w:date="2023-08-14T10:45:00Z">
              <w:del w:id="34" w:author="tom tang" w:date="2023-08-14T16:05:00Z">
                <w:r w:rsidDel="004709B4">
                  <w:delText xml:space="preserve"> </w:delText>
                </w:r>
              </w:del>
            </w:ins>
            <w:r>
              <w:t>use</w:t>
            </w:r>
            <w:commentRangeEnd w:id="25"/>
            <w:r w:rsidR="004709B4">
              <w:rPr>
                <w:rStyle w:val="a9"/>
              </w:rPr>
              <w:commentReference w:id="25"/>
            </w:r>
            <w:ins w:id="35" w:author="DELL" w:date="2023-08-14T10:46:00Z">
              <w:r>
                <w:t>, serves as an effective complement to NB-IoT.</w:t>
              </w:r>
            </w:ins>
            <w:del w:id="36" w:author="DELL" w:date="2023-08-14T10:46:00Z">
              <w:r>
                <w:delText xml:space="preserve"> features</w:delText>
              </w:r>
            </w:del>
            <w:r>
              <w:t xml:space="preserve">. It </w:t>
            </w:r>
            <w:del w:id="37" w:author="DELL" w:date="2023-08-14T10:47:00Z">
              <w:r>
                <w:delText xml:space="preserve">can perform transmission in </w:delText>
              </w:r>
            </w:del>
            <w:ins w:id="38" w:author="DELL" w:date="2023-08-14T10:47:00Z">
              <w:r>
                <w:t>enables</w:t>
              </w:r>
            </w:ins>
            <w:del w:id="39" w:author="DELL" w:date="2023-08-14T10:47:00Z">
              <w:r>
                <w:delText>a</w:delText>
              </w:r>
            </w:del>
            <w:r>
              <w:t xml:space="preserve"> low-power</w:t>
            </w:r>
            <w:del w:id="40" w:author="DELL" w:date="2023-08-14T10:47:00Z">
              <w:r>
                <w:delText xml:space="preserve"> consumption</w:delText>
              </w:r>
            </w:del>
            <w:r>
              <w:t>, short-</w:t>
            </w:r>
            <w:del w:id="41" w:author="DELL" w:date="2023-08-14T10:47:00Z">
              <w:r>
                <w:delText>distance</w:delText>
              </w:r>
            </w:del>
            <w:ins w:id="42" w:author="DELL" w:date="2023-08-14T10:47:00Z">
              <w:r>
                <w:t>range</w:t>
              </w:r>
            </w:ins>
            <w:r>
              <w:t xml:space="preserve">, high-speed, and secure </w:t>
            </w:r>
            <w:del w:id="43" w:author="DELL" w:date="2023-08-14T10:54:00Z">
              <w:r>
                <w:delText>method</w:delText>
              </w:r>
            </w:del>
            <w:ins w:id="44" w:author="DELL" w:date="2023-08-14T10:54:00Z">
              <w:r>
                <w:t>transmission</w:t>
              </w:r>
            </w:ins>
            <w:r>
              <w:t xml:space="preserve">, </w:t>
            </w:r>
            <w:del w:id="45" w:author="DELL" w:date="2023-08-14T10:54:00Z">
              <w:r>
                <w:delText xml:space="preserve">which BLE </w:delText>
              </w:r>
            </w:del>
            <w:r>
              <w:t>play</w:t>
            </w:r>
            <w:ins w:id="46" w:author="DELL" w:date="2023-08-14T10:54:00Z">
              <w:r>
                <w:t>ing</w:t>
              </w:r>
            </w:ins>
            <w:del w:id="47" w:author="DELL" w:date="2023-08-14T10:54:00Z">
              <w:r>
                <w:delText>s</w:delText>
              </w:r>
            </w:del>
            <w:r>
              <w:t xml:space="preserve"> </w:t>
            </w:r>
            <w:del w:id="48" w:author="DELL" w:date="2023-08-14T10:56:00Z">
              <w:r>
                <w:delText>an importance role</w:delText>
              </w:r>
            </w:del>
            <w:ins w:id="49" w:author="DELL" w:date="2023-08-14T10:57:00Z">
              <w:r>
                <w:t>a vital role</w:t>
              </w:r>
            </w:ins>
            <w:r>
              <w:t xml:space="preserve"> in </w:t>
            </w:r>
            <w:ins w:id="50" w:author="tom tang" w:date="2023-08-14T16:21:00Z">
              <w:r w:rsidR="007E736B" w:rsidRPr="00835695">
                <w:rPr>
                  <w:rFonts w:ascii="Arial" w:hAnsi="Arial" w:cs="Arial"/>
                </w:rPr>
                <w:t>an increasing number of</w:t>
              </w:r>
            </w:ins>
            <w:ins w:id="51" w:author="DELL" w:date="2023-08-14T10:57:00Z">
              <w:del w:id="52" w:author="tom tang" w:date="2023-08-14T16:21:00Z">
                <w:r w:rsidDel="007E736B">
                  <w:delText>applications such as</w:delText>
                </w:r>
              </w:del>
            </w:ins>
            <w:ins w:id="53" w:author="tom tang" w:date="2023-08-14T16:21:00Z">
              <w:r w:rsidR="007E736B">
                <w:t xml:space="preserve"> IoT applications such as</w:t>
              </w:r>
            </w:ins>
            <w:ins w:id="54" w:author="DELL" w:date="2023-08-14T10:57:00Z">
              <w:r>
                <w:t xml:space="preserve"> </w:t>
              </w:r>
            </w:ins>
            <w:r>
              <w:t>metering, firefighting</w:t>
            </w:r>
            <w:ins w:id="55" w:author="DELL" w:date="2023-08-14T10:57:00Z">
              <w:del w:id="56" w:author="tom tang" w:date="2023-08-14T16:21:00Z">
                <w:r w:rsidDel="007E736B">
                  <w:delText>,</w:delText>
                </w:r>
              </w:del>
            </w:ins>
            <w:del w:id="57" w:author="tom tang" w:date="2023-08-14T16:21:00Z">
              <w:r w:rsidDel="007E736B">
                <w:delText xml:space="preserve"> and</w:delText>
              </w:r>
            </w:del>
            <w:ins w:id="58" w:author="DELL" w:date="2023-08-14T10:57:00Z">
              <w:del w:id="59" w:author="tom tang" w:date="2023-08-14T16:21:00Z">
                <w:r w:rsidDel="007E736B">
                  <w:delText xml:space="preserve"> an expanding array of</w:delText>
                </w:r>
              </w:del>
            </w:ins>
            <w:del w:id="60" w:author="tom tang" w:date="2023-08-14T16:21:00Z">
              <w:r w:rsidDel="007E736B">
                <w:delText xml:space="preserve"> other</w:delText>
              </w:r>
            </w:del>
            <w:ins w:id="61" w:author="DELL" w:date="2023-08-14T10:57:00Z">
              <w:del w:id="62" w:author="tom tang" w:date="2023-08-14T16:21:00Z">
                <w:r w:rsidDel="007E736B">
                  <w:delText xml:space="preserve"> IoT uses</w:delText>
                </w:r>
              </w:del>
            </w:ins>
            <w:del w:id="63" w:author="DELL" w:date="2023-08-14T10:57:00Z">
              <w:r>
                <w:delText xml:space="preserve"> applications</w:delText>
              </w:r>
            </w:del>
            <w:r>
              <w:t>.</w:t>
            </w:r>
          </w:p>
        </w:tc>
      </w:tr>
      <w:tr w:rsidR="00A316F4" w14:paraId="01288D57" w14:textId="77777777">
        <w:tc>
          <w:tcPr>
            <w:tcW w:w="0" w:type="auto"/>
            <w:shd w:val="clear" w:color="auto" w:fill="FFFFFF"/>
          </w:tcPr>
          <w:p w14:paraId="474D529B" w14:textId="77777777" w:rsidR="00A316F4" w:rsidRDefault="00A316F4">
            <w:pPr>
              <w:rPr>
                <w:ins w:id="64" w:author="tom tang" w:date="2023-08-14T15:35:00Z"/>
                <w:lang w:val="zh-CN" w:eastAsia="zh-CN"/>
              </w:rPr>
            </w:pPr>
            <w:r w:rsidRPr="000A31DC">
              <w:rPr>
                <w:highlight w:val="yellow"/>
                <w:lang w:val="zh-CN" w:eastAsia="zh-CN"/>
                <w:rPrChange w:id="65" w:author="tom tang" w:date="2023-08-14T15:36:00Z">
                  <w:rPr>
                    <w:lang w:val="zh-CN" w:eastAsia="zh-CN"/>
                  </w:rPr>
                </w:rPrChange>
              </w:rPr>
              <w:t>NB-IoT+BLE模组在应用过程中</w:t>
            </w:r>
            <w:r>
              <w:rPr>
                <w:lang w:val="zh-CN" w:eastAsia="zh-CN"/>
              </w:rPr>
              <w:t>，支持NB-IoT和BLE共存，支持双向唤醒，在功耗方面，</w:t>
            </w:r>
            <w:proofErr w:type="gramStart"/>
            <w:r>
              <w:rPr>
                <w:lang w:val="zh-CN" w:eastAsia="zh-CN"/>
              </w:rPr>
              <w:t>低功耗蓝牙相比</w:t>
            </w:r>
            <w:proofErr w:type="gramEnd"/>
            <w:r>
              <w:rPr>
                <w:lang w:val="zh-CN" w:eastAsia="zh-CN"/>
              </w:rPr>
              <w:t>经典</w:t>
            </w:r>
            <w:proofErr w:type="gramStart"/>
            <w:r>
              <w:rPr>
                <w:lang w:val="zh-CN" w:eastAsia="zh-CN"/>
              </w:rPr>
              <w:t>蓝牙优势</w:t>
            </w:r>
            <w:proofErr w:type="gramEnd"/>
            <w:r>
              <w:rPr>
                <w:lang w:val="zh-CN" w:eastAsia="zh-CN"/>
              </w:rPr>
              <w:t>显著，广播模式下10s周期功耗在20uA以内， 睡眠功耗</w:t>
            </w:r>
            <w:r w:rsidRPr="000A31DC">
              <w:rPr>
                <w:highlight w:val="green"/>
                <w:lang w:val="zh-CN" w:eastAsia="zh-CN"/>
                <w:rPrChange w:id="66" w:author="tom tang" w:date="2023-08-14T15:38:00Z">
                  <w:rPr>
                    <w:lang w:val="zh-CN" w:eastAsia="zh-CN"/>
                  </w:rPr>
                </w:rPrChange>
              </w:rPr>
              <w:t>可低达</w:t>
            </w:r>
            <w:r>
              <w:rPr>
                <w:lang w:val="zh-CN" w:eastAsia="zh-CN"/>
              </w:rPr>
              <w:t>1.5uA，</w:t>
            </w:r>
            <w:proofErr w:type="gramStart"/>
            <w:r>
              <w:rPr>
                <w:lang w:val="zh-CN" w:eastAsia="zh-CN"/>
              </w:rPr>
              <w:t>适用于蓝牙常开</w:t>
            </w:r>
            <w:proofErr w:type="gramEnd"/>
            <w:r>
              <w:rPr>
                <w:lang w:val="zh-CN" w:eastAsia="zh-CN"/>
              </w:rPr>
              <w:t>的场景，这对于用电池供电的物联网终端尤为重要。</w:t>
            </w:r>
          </w:p>
          <w:p w14:paraId="5A567007" w14:textId="77777777" w:rsidR="000A31DC" w:rsidRDefault="000A31DC">
            <w:pPr>
              <w:rPr>
                <w:ins w:id="67" w:author="tom tang" w:date="2023-08-14T15:35:00Z"/>
                <w:lang w:val="zh-CN" w:eastAsia="zh-CN"/>
              </w:rPr>
            </w:pPr>
            <w:ins w:id="68" w:author="tom tang" w:date="2023-08-14T15:35:00Z">
              <w:r>
                <w:rPr>
                  <w:rFonts w:hint="eastAsia"/>
                  <w:lang w:val="zh-CN" w:eastAsia="zh-CN"/>
                </w:rPr>
                <w:t>更优：</w:t>
              </w:r>
            </w:ins>
          </w:p>
          <w:p w14:paraId="13D57084" w14:textId="0F651406" w:rsidR="000A31DC" w:rsidRPr="000A31DC" w:rsidRDefault="000A31DC">
            <w:pPr>
              <w:rPr>
                <w:rFonts w:hint="eastAsia"/>
                <w:lang w:eastAsia="zh-CN"/>
                <w:rPrChange w:id="69" w:author="tom tang" w:date="2023-08-14T15:35:00Z">
                  <w:rPr>
                    <w:rFonts w:hint="eastAsia"/>
                    <w:lang w:val="zh-CN" w:eastAsia="zh-CN"/>
                  </w:rPr>
                </w:rPrChange>
              </w:rPr>
            </w:pPr>
            <w:ins w:id="70" w:author="tom tang" w:date="2023-08-14T15:35:00Z">
              <w:r w:rsidRPr="000A31DC">
                <w:rPr>
                  <w:highlight w:val="yellow"/>
                  <w:lang w:eastAsia="zh-CN"/>
                  <w:rPrChange w:id="71" w:author="tom tang" w:date="2023-08-14T15:36:00Z">
                    <w:rPr>
                      <w:lang w:val="zh-CN" w:eastAsia="zh-CN"/>
                    </w:rPr>
                  </w:rPrChange>
                </w:rPr>
                <w:t>In the application process of</w:t>
              </w:r>
              <w:r w:rsidRPr="000A31DC">
                <w:rPr>
                  <w:lang w:eastAsia="zh-CN"/>
                  <w:rPrChange w:id="72" w:author="tom tang" w:date="2023-08-14T15:35:00Z">
                    <w:rPr>
                      <w:lang w:val="zh-CN" w:eastAsia="zh-CN"/>
                    </w:rPr>
                  </w:rPrChange>
                </w:rPr>
                <w:t xml:space="preserve"> </w:t>
              </w:r>
              <w:proofErr w:type="spellStart"/>
              <w:r w:rsidRPr="000A31DC">
                <w:rPr>
                  <w:lang w:eastAsia="zh-CN"/>
                  <w:rPrChange w:id="73" w:author="tom tang" w:date="2023-08-14T15:35:00Z">
                    <w:rPr>
                      <w:lang w:val="zh-CN" w:eastAsia="zh-CN"/>
                    </w:rPr>
                  </w:rPrChange>
                </w:rPr>
                <w:t>NB-IoT+BLE</w:t>
              </w:r>
              <w:proofErr w:type="spellEnd"/>
              <w:r w:rsidRPr="000A31DC">
                <w:rPr>
                  <w:lang w:eastAsia="zh-CN"/>
                  <w:rPrChange w:id="74" w:author="tom tang" w:date="2023-08-14T15:35:00Z">
                    <w:rPr>
                      <w:lang w:val="zh-CN" w:eastAsia="zh-CN"/>
                    </w:rPr>
                  </w:rPrChange>
                </w:rPr>
                <w:t xml:space="preserve"> modules</w:t>
              </w:r>
              <w:r>
                <w:rPr>
                  <w:rFonts w:hint="eastAsia"/>
                  <w:lang w:eastAsia="zh-CN"/>
                </w:rPr>
                <w:t>,</w:t>
              </w:r>
              <w:r>
                <w:rPr>
                  <w:lang w:eastAsia="zh-CN"/>
                </w:rPr>
                <w:t xml:space="preserve"> </w:t>
              </w:r>
              <w:r w:rsidRPr="000A31DC">
                <w:rPr>
                  <w:lang w:eastAsia="zh-CN"/>
                </w:rPr>
                <w:t xml:space="preserve">they support coexistence of NB-IoT and BLE, support bidirectional wake-up, and show significant advantages in power consumption compared to classic Bluetooth. In broadcast mode, the 10-second cycle power consumption is within 20uA, and sleep power consumption can be as low as 1.5uA, making it suitable for scenarios where Bluetooth is always on, </w:t>
              </w:r>
              <w:r w:rsidRPr="000A31DC">
                <w:rPr>
                  <w:highlight w:val="cyan"/>
                  <w:lang w:eastAsia="zh-CN"/>
                  <w:rPrChange w:id="75" w:author="tom tang" w:date="2023-08-14T15:39:00Z">
                    <w:rPr>
                      <w:lang w:eastAsia="zh-CN"/>
                    </w:rPr>
                  </w:rPrChange>
                </w:rPr>
                <w:t>especially for</w:t>
              </w:r>
              <w:r w:rsidRPr="000A31DC">
                <w:rPr>
                  <w:lang w:eastAsia="zh-CN"/>
                </w:rPr>
                <w:t xml:space="preserve"> battery-powered IoT terminals.</w:t>
              </w:r>
            </w:ins>
          </w:p>
        </w:tc>
        <w:tc>
          <w:tcPr>
            <w:tcW w:w="0" w:type="auto"/>
            <w:shd w:val="clear" w:color="auto" w:fill="FFFFFF"/>
          </w:tcPr>
          <w:p w14:paraId="7E4A3D8F" w14:textId="3FF992AC" w:rsidR="00A316F4" w:rsidRDefault="00A316F4">
            <w:r>
              <w:t xml:space="preserve">The </w:t>
            </w:r>
            <w:proofErr w:type="spellStart"/>
            <w:r>
              <w:t>NB-IoT+BLE</w:t>
            </w:r>
            <w:proofErr w:type="spellEnd"/>
            <w:r>
              <w:t xml:space="preserve"> </w:t>
            </w:r>
            <w:proofErr w:type="gramStart"/>
            <w:r>
              <w:t xml:space="preserve">module </w:t>
            </w:r>
            <w:ins w:id="76" w:author="DELL" w:date="2023-08-14T14:56:00Z">
              <w:r>
                <w:t xml:space="preserve"> enables</w:t>
              </w:r>
              <w:proofErr w:type="gramEnd"/>
              <w:r>
                <w:t xml:space="preserve"> simultaneous </w:t>
              </w:r>
            </w:ins>
            <w:r>
              <w:t>support</w:t>
            </w:r>
            <w:del w:id="77" w:author="DELL" w:date="2023-08-14T14:56:00Z">
              <w:r>
                <w:delText>s</w:delText>
              </w:r>
            </w:del>
            <w:r>
              <w:t xml:space="preserve"> </w:t>
            </w:r>
            <w:ins w:id="78" w:author="DELL" w:date="2023-08-14T14:56:00Z">
              <w:r>
                <w:t xml:space="preserve">for </w:t>
              </w:r>
            </w:ins>
            <w:r>
              <w:t xml:space="preserve">NB-IoT and BLE </w:t>
            </w:r>
            <w:del w:id="79" w:author="DELL" w:date="2023-08-14T14:56:00Z">
              <w:r>
                <w:delText xml:space="preserve">connectivity simultaneously, as well as </w:delText>
              </w:r>
            </w:del>
            <w:ins w:id="80" w:author="DELL" w:date="2023-08-14T14:56:00Z">
              <w:del w:id="81" w:author="tom tang" w:date="2023-08-14T15:37:00Z">
                <w:r w:rsidDel="000A31DC">
                  <w:delText>including</w:delText>
                </w:r>
              </w:del>
            </w:ins>
            <w:ins w:id="82" w:author="tom tang" w:date="2023-08-14T15:37:00Z">
              <w:r w:rsidR="000A31DC">
                <w:t>and</w:t>
              </w:r>
            </w:ins>
            <w:ins w:id="83" w:author="DELL" w:date="2023-08-14T14:56:00Z">
              <w:r>
                <w:t xml:space="preserve"> </w:t>
              </w:r>
            </w:ins>
            <w:r>
              <w:t>two-way wakeup</w:t>
            </w:r>
            <w:ins w:id="84" w:author="DELL" w:date="2023-08-14T14:56:00Z">
              <w:r>
                <w:t xml:space="preserve"> functionality</w:t>
              </w:r>
            </w:ins>
            <w:r>
              <w:t xml:space="preserve">. </w:t>
            </w:r>
            <w:ins w:id="85" w:author="DELL" w:date="2023-08-14T14:56:00Z">
              <w:r>
                <w:t>In terms of</w:t>
              </w:r>
            </w:ins>
            <w:del w:id="86" w:author="DELL" w:date="2023-08-14T14:57:00Z">
              <w:r>
                <w:delText>Compare with the classical Bluetooth</w:delText>
              </w:r>
            </w:del>
            <w:ins w:id="87" w:author="DELL" w:date="2023-08-14T14:57:00Z">
              <w:r>
                <w:t xml:space="preserve"> power consumption</w:t>
              </w:r>
            </w:ins>
            <w:r>
              <w:t xml:space="preserve">, </w:t>
            </w:r>
            <w:del w:id="88" w:author="DELL" w:date="2023-08-14T14:57:00Z">
              <w:r>
                <w:delText xml:space="preserve">the </w:delText>
              </w:r>
            </w:del>
            <w:r>
              <w:t xml:space="preserve">BLE </w:t>
            </w:r>
            <w:ins w:id="89" w:author="DELL" w:date="2023-08-14T14:57:00Z">
              <w:r>
                <w:t xml:space="preserve">has a distinct advantage </w:t>
              </w:r>
            </w:ins>
            <w:del w:id="90" w:author="DELL" w:date="2023-08-14T14:57:00Z">
              <w:r>
                <w:delText>consumes lower power consumption</w:delText>
              </w:r>
            </w:del>
            <w:ins w:id="91" w:author="DELL" w:date="2023-08-14T14:58:00Z">
              <w:r>
                <w:t xml:space="preserve"> over classic Bluetooth</w:t>
              </w:r>
            </w:ins>
            <w:r>
              <w:t xml:space="preserve">. </w:t>
            </w:r>
            <w:ins w:id="92" w:author="DELL" w:date="2023-08-14T14:58:00Z">
              <w:r>
                <w:t xml:space="preserve">Under broadcast mode, with a 10-second cycle, </w:t>
              </w:r>
              <w:proofErr w:type="spellStart"/>
              <w:r>
                <w:t>the</w:t>
              </w:r>
            </w:ins>
            <w:del w:id="93" w:author="DELL" w:date="2023-08-14T14:58:00Z">
              <w:r>
                <w:delText>It takes current</w:delText>
              </w:r>
            </w:del>
            <w:ins w:id="94" w:author="DELL" w:date="2023-08-14T14:58:00Z">
              <w:r>
                <w:t>power</w:t>
              </w:r>
            </w:ins>
            <w:proofErr w:type="spellEnd"/>
            <w:r>
              <w:t xml:space="preserve"> consumption</w:t>
            </w:r>
            <w:ins w:id="95" w:author="DELL" w:date="2023-08-14T14:58:00Z">
              <w:r>
                <w:t xml:space="preserve"> is</w:t>
              </w:r>
            </w:ins>
            <w:r>
              <w:t xml:space="preserve"> </w:t>
            </w:r>
            <w:del w:id="96" w:author="DELL" w:date="2023-08-14T14:58:00Z">
              <w:r>
                <w:delText>no more</w:delText>
              </w:r>
            </w:del>
            <w:ins w:id="97" w:author="DELL" w:date="2023-08-14T14:58:00Z">
              <w:r>
                <w:t>less</w:t>
              </w:r>
            </w:ins>
            <w:r>
              <w:t xml:space="preserve"> than 20us </w:t>
            </w:r>
            <w:del w:id="98" w:author="DELL" w:date="2023-08-14T14:59:00Z">
              <w:r>
                <w:delText>when the module work for 10s in boardcast mode, with</w:delText>
              </w:r>
            </w:del>
            <w:ins w:id="99" w:author="DELL" w:date="2023-08-14T14:59:00Z">
              <w:r>
                <w:t>and in</w:t>
              </w:r>
            </w:ins>
            <w:del w:id="100" w:author="DELL" w:date="2023-08-14T14:59:00Z">
              <w:r>
                <w:delText xml:space="preserve"> a</w:delText>
              </w:r>
            </w:del>
            <w:r>
              <w:t xml:space="preserve"> sleep</w:t>
            </w:r>
            <w:ins w:id="101" w:author="DELL" w:date="2023-08-14T14:59:00Z">
              <w:r>
                <w:t xml:space="preserve"> mode, </w:t>
              </w:r>
            </w:ins>
            <w:del w:id="102" w:author="DELL" w:date="2023-08-14T14:59:00Z">
              <w:r>
                <w:delText xml:space="preserve"> current consumption of no more than</w:delText>
              </w:r>
            </w:del>
            <w:ins w:id="103" w:author="DELL" w:date="2023-08-14T14:59:00Z">
              <w:r>
                <w:t xml:space="preserve">it can </w:t>
              </w:r>
              <w:r w:rsidRPr="000A31DC">
                <w:rPr>
                  <w:highlight w:val="green"/>
                  <w:rPrChange w:id="104" w:author="tom tang" w:date="2023-08-14T15:38:00Z">
                    <w:rPr/>
                  </w:rPrChange>
                </w:rPr>
                <w:t>be as low as</w:t>
              </w:r>
            </w:ins>
            <w:r>
              <w:t xml:space="preserve"> 1.5 </w:t>
            </w:r>
            <w:proofErr w:type="spellStart"/>
            <w:r>
              <w:t>uA</w:t>
            </w:r>
            <w:proofErr w:type="spellEnd"/>
            <w:r>
              <w:t xml:space="preserve">. </w:t>
            </w:r>
            <w:ins w:id="105" w:author="DELL" w:date="2023-08-14T14:59:00Z">
              <w:del w:id="106" w:author="tom tang" w:date="2023-08-14T16:21:00Z">
                <w:r w:rsidDel="00C80E5A">
                  <w:delText xml:space="preserve"> </w:delText>
                </w:r>
              </w:del>
              <w:r>
                <w:t xml:space="preserve">This makes </w:t>
              </w:r>
            </w:ins>
            <w:del w:id="107" w:author="DELL" w:date="2023-08-14T14:59:00Z">
              <w:r>
                <w:delText>I</w:delText>
              </w:r>
            </w:del>
            <w:ins w:id="108" w:author="DELL" w:date="2023-08-14T14:59:00Z">
              <w:r>
                <w:t>i</w:t>
              </w:r>
            </w:ins>
            <w:r>
              <w:t xml:space="preserve">t </w:t>
            </w:r>
            <w:ins w:id="109" w:author="DELL" w:date="2023-08-14T14:59:00Z">
              <w:r>
                <w:t>suitable for</w:t>
              </w:r>
            </w:ins>
            <w:del w:id="110" w:author="DELL" w:date="2023-08-14T14:59:00Z">
              <w:r>
                <w:delText>is</w:delText>
              </w:r>
            </w:del>
            <w:r>
              <w:t xml:space="preserve"> </w:t>
            </w:r>
            <w:del w:id="111" w:author="DELL" w:date="2023-08-14T15:00:00Z">
              <w:r>
                <w:delText>applicable to</w:delText>
              </w:r>
            </w:del>
            <w:r>
              <w:t xml:space="preserve"> scenarios where </w:t>
            </w:r>
            <w:del w:id="112" w:author="DELL" w:date="2023-08-14T15:00:00Z">
              <w:r>
                <w:delText>the the</w:delText>
              </w:r>
            </w:del>
            <w:r>
              <w:t xml:space="preserve"> Bluetooth</w:t>
            </w:r>
            <w:del w:id="113" w:author="DELL" w:date="2023-08-14T15:00:00Z">
              <w:r>
                <w:delText xml:space="preserve"> function</w:delText>
              </w:r>
            </w:del>
            <w:r>
              <w:t xml:space="preserve"> is </w:t>
            </w:r>
            <w:proofErr w:type="spellStart"/>
            <w:ins w:id="114" w:author="DELL" w:date="2023-08-14T15:00:00Z">
              <w:r>
                <w:t>continously</w:t>
              </w:r>
              <w:proofErr w:type="spellEnd"/>
              <w:r>
                <w:t xml:space="preserve"> active</w:t>
              </w:r>
            </w:ins>
            <w:del w:id="115" w:author="DELL" w:date="2023-08-14T15:00:00Z">
              <w:r>
                <w:delText>always on.</w:delText>
              </w:r>
            </w:del>
            <w:ins w:id="116" w:author="DELL" w:date="2023-08-14T15:01:00Z">
              <w:r>
                <w:t>, a feature particularly crucial</w:t>
              </w:r>
            </w:ins>
            <w:del w:id="117" w:author="DELL" w:date="2023-08-14T15:01:00Z">
              <w:r>
                <w:delText xml:space="preserve"> This is essentially vital to the</w:delText>
              </w:r>
            </w:del>
            <w:ins w:id="118" w:author="DELL" w:date="2023-08-14T15:01:00Z">
              <w:r>
                <w:t xml:space="preserve"> for battery-powered</w:t>
              </w:r>
            </w:ins>
            <w:r>
              <w:t xml:space="preserve"> IoT device</w:t>
            </w:r>
            <w:ins w:id="119" w:author="DELL" w:date="2023-08-14T15:01:00Z">
              <w:r>
                <w:t>s</w:t>
              </w:r>
            </w:ins>
            <w:del w:id="120" w:author="DELL" w:date="2023-08-14T15:02:00Z">
              <w:r>
                <w:delText xml:space="preserve"> powered by batteries</w:delText>
              </w:r>
            </w:del>
            <w:r>
              <w:t>.</w:t>
            </w:r>
          </w:p>
        </w:tc>
      </w:tr>
      <w:tr w:rsidR="00A316F4" w14:paraId="75583984" w14:textId="77777777">
        <w:tc>
          <w:tcPr>
            <w:tcW w:w="0" w:type="auto"/>
            <w:shd w:val="clear" w:color="auto" w:fill="FFFFFF"/>
          </w:tcPr>
          <w:p w14:paraId="0925035D" w14:textId="77777777" w:rsidR="00A316F4" w:rsidRDefault="00A316F4">
            <w:pPr>
              <w:rPr>
                <w:ins w:id="121" w:author="tom tang" w:date="2023-08-14T15:40:00Z"/>
                <w:rStyle w:val="Tag"/>
                <w:lang w:val="zh-CN"/>
              </w:rPr>
            </w:pPr>
            <w:r>
              <w:rPr>
                <w:rStyle w:val="Tag"/>
                <w:lang w:val="zh-CN" w:eastAsia="zh-CN"/>
              </w:rPr>
              <w:t>&lt;26&gt;</w:t>
            </w:r>
            <w:r>
              <w:rPr>
                <w:lang w:val="zh-CN" w:eastAsia="zh-CN"/>
              </w:rPr>
              <w:t>同时“NB-IoT+BLE”这一设计，</w:t>
            </w:r>
            <w:r>
              <w:rPr>
                <w:rStyle w:val="Tag"/>
                <w:lang w:val="zh-CN" w:eastAsia="zh-CN"/>
              </w:rPr>
              <w:t>&lt;/26&gt;&lt;95&gt;</w:t>
            </w:r>
            <w:r>
              <w:rPr>
                <w:lang w:val="zh-CN" w:eastAsia="zh-CN"/>
              </w:rPr>
              <w:t>终端用户能通过</w:t>
            </w:r>
            <w:proofErr w:type="gramStart"/>
            <w:r>
              <w:rPr>
                <w:lang w:val="zh-CN" w:eastAsia="zh-CN"/>
              </w:rPr>
              <w:t>手机蓝牙与</w:t>
            </w:r>
            <w:proofErr w:type="gramEnd"/>
            <w:r>
              <w:rPr>
                <w:lang w:val="zh-CN" w:eastAsia="zh-CN"/>
              </w:rPr>
              <w:t>设备进行通信，进行终端配置或进行后期软件升级，轻松读取设备数据、操作终端设备等。</w:t>
            </w:r>
            <w:r>
              <w:rPr>
                <w:rStyle w:val="Tag"/>
                <w:lang w:val="zh-CN"/>
              </w:rPr>
              <w:t>&lt;/95&gt;</w:t>
            </w:r>
          </w:p>
          <w:p w14:paraId="346B0E8C" w14:textId="77777777" w:rsidR="000A31DC" w:rsidRDefault="000A31DC">
            <w:pPr>
              <w:rPr>
                <w:ins w:id="122" w:author="tom tang" w:date="2023-08-14T15:40:00Z"/>
                <w:lang w:val="zh-CN" w:eastAsia="zh-CN"/>
              </w:rPr>
            </w:pPr>
            <w:ins w:id="123" w:author="tom tang" w:date="2023-08-14T15:40:00Z">
              <w:r>
                <w:rPr>
                  <w:rFonts w:hint="eastAsia"/>
                  <w:lang w:val="zh-CN" w:eastAsia="zh-CN"/>
                </w:rPr>
                <w:t>更优？</w:t>
              </w:r>
            </w:ins>
          </w:p>
          <w:p w14:paraId="4B26A84D" w14:textId="7882B04D" w:rsidR="000A31DC" w:rsidRPr="000A31DC" w:rsidRDefault="000A31DC">
            <w:pPr>
              <w:rPr>
                <w:rFonts w:hint="eastAsia"/>
                <w:lang w:eastAsia="zh-CN"/>
                <w:rPrChange w:id="124" w:author="tom tang" w:date="2023-08-14T15:40:00Z">
                  <w:rPr>
                    <w:rFonts w:hint="eastAsia"/>
                    <w:lang w:val="zh-CN" w:eastAsia="zh-CN"/>
                  </w:rPr>
                </w:rPrChange>
              </w:rPr>
            </w:pPr>
            <w:ins w:id="125" w:author="tom tang" w:date="2023-08-14T15:40:00Z">
              <w:r w:rsidRPr="000A31DC">
                <w:rPr>
                  <w:lang w:eastAsia="zh-CN"/>
                  <w:rPrChange w:id="126" w:author="tom tang" w:date="2023-08-14T15:40:00Z">
                    <w:rPr>
                      <w:lang w:val="zh-CN" w:eastAsia="zh-CN"/>
                    </w:rPr>
                  </w:rPrChange>
                </w:rPr>
                <w:t>Furthermore, the '</w:t>
              </w:r>
              <w:proofErr w:type="spellStart"/>
              <w:r w:rsidRPr="000A31DC">
                <w:rPr>
                  <w:lang w:eastAsia="zh-CN"/>
                  <w:rPrChange w:id="127" w:author="tom tang" w:date="2023-08-14T15:40:00Z">
                    <w:rPr>
                      <w:lang w:val="zh-CN" w:eastAsia="zh-CN"/>
                    </w:rPr>
                  </w:rPrChange>
                </w:rPr>
                <w:t>NB-IoT+BLE</w:t>
              </w:r>
              <w:proofErr w:type="spellEnd"/>
              <w:r w:rsidRPr="000A31DC">
                <w:rPr>
                  <w:lang w:eastAsia="zh-CN"/>
                  <w:rPrChange w:id="128" w:author="tom tang" w:date="2023-08-14T15:40:00Z">
                    <w:rPr>
                      <w:lang w:val="zh-CN" w:eastAsia="zh-CN"/>
                    </w:rPr>
                  </w:rPrChange>
                </w:rPr>
                <w:t xml:space="preserve">' design allows end-users to communicate with devices via smartphone Bluetooth for terminal configuration or software upgrades, </w:t>
              </w:r>
              <w:r w:rsidRPr="000A31DC">
                <w:rPr>
                  <w:highlight w:val="green"/>
                  <w:lang w:eastAsia="zh-CN"/>
                  <w:rPrChange w:id="129" w:author="tom tang" w:date="2023-08-14T15:41:00Z">
                    <w:rPr>
                      <w:lang w:val="zh-CN" w:eastAsia="zh-CN"/>
                    </w:rPr>
                  </w:rPrChange>
                </w:rPr>
                <w:t>making it easy to read device data</w:t>
              </w:r>
              <w:r w:rsidRPr="000A31DC">
                <w:rPr>
                  <w:lang w:eastAsia="zh-CN"/>
                  <w:rPrChange w:id="130" w:author="tom tang" w:date="2023-08-14T15:40:00Z">
                    <w:rPr>
                      <w:lang w:val="zh-CN" w:eastAsia="zh-CN"/>
                    </w:rPr>
                  </w:rPrChange>
                </w:rPr>
                <w:t xml:space="preserve"> and operate terminal devices.</w:t>
              </w:r>
            </w:ins>
          </w:p>
        </w:tc>
        <w:tc>
          <w:tcPr>
            <w:tcW w:w="0" w:type="auto"/>
            <w:shd w:val="clear" w:color="auto" w:fill="FFFFFF"/>
          </w:tcPr>
          <w:p w14:paraId="25136D63" w14:textId="21F4862D" w:rsidR="00A316F4" w:rsidRDefault="00A316F4">
            <w:del w:id="131" w:author="DELL" w:date="2023-08-14T15:13:00Z">
              <w:r>
                <w:delText>Meanwhile,</w:delText>
              </w:r>
            </w:del>
            <w:ins w:id="132" w:author="DELL" w:date="2023-08-14T15:13:00Z">
              <w:r>
                <w:t xml:space="preserve">Additionally, </w:t>
              </w:r>
              <w:proofErr w:type="spellStart"/>
              <w:r>
                <w:t>with</w:t>
              </w:r>
            </w:ins>
            <w:del w:id="133" w:author="DELL" w:date="2023-08-14T15:13:00Z">
              <w:r>
                <w:delText xml:space="preserve"> when the device supports</w:delText>
              </w:r>
            </w:del>
            <w:ins w:id="134" w:author="DELL" w:date="2023-08-14T15:13:00Z">
              <w:r>
                <w:t>the</w:t>
              </w:r>
            </w:ins>
            <w:proofErr w:type="spellEnd"/>
            <w:r>
              <w:t xml:space="preserve"> NB-IoT and BLE </w:t>
            </w:r>
            <w:proofErr w:type="spellStart"/>
            <w:ins w:id="135" w:author="DELL" w:date="2023-08-14T15:13:00Z">
              <w:r>
                <w:t>design</w:t>
              </w:r>
            </w:ins>
            <w:del w:id="136" w:author="DELL" w:date="2023-08-14T15:13:00Z">
              <w:r>
                <w:delText>functions</w:delText>
              </w:r>
            </w:del>
            <w:r>
              <w:t>,end</w:t>
            </w:r>
            <w:proofErr w:type="spellEnd"/>
            <w:r>
              <w:t xml:space="preserve"> users can communicate </w:t>
            </w:r>
            <w:ins w:id="137" w:author="DELL" w:date="2023-08-14T15:14:00Z">
              <w:r>
                <w:t>with the d</w:t>
              </w:r>
              <w:del w:id="138" w:author="tom tang" w:date="2023-08-14T16:19:00Z">
                <w:r w:rsidDel="007E736B">
                  <w:delText>i</w:delText>
                </w:r>
              </w:del>
            </w:ins>
            <w:ins w:id="139" w:author="tom tang" w:date="2023-08-14T16:19:00Z">
              <w:r w:rsidR="007E736B">
                <w:t>e</w:t>
              </w:r>
            </w:ins>
            <w:ins w:id="140" w:author="DELL" w:date="2023-08-14T15:14:00Z">
              <w:r>
                <w:t xml:space="preserve">vice through </w:t>
              </w:r>
            </w:ins>
            <w:del w:id="141" w:author="DELL" w:date="2023-08-14T15:14:00Z">
              <w:r>
                <w:delText xml:space="preserve">it via </w:delText>
              </w:r>
            </w:del>
            <w:r>
              <w:t xml:space="preserve">their mobile </w:t>
            </w:r>
            <w:proofErr w:type="spellStart"/>
            <w:r>
              <w:t>phone’Bluetooth</w:t>
            </w:r>
            <w:proofErr w:type="spellEnd"/>
            <w:ins w:id="142" w:author="DELL" w:date="2023-08-14T15:14:00Z">
              <w:r>
                <w:t>.</w:t>
              </w:r>
            </w:ins>
            <w:del w:id="143" w:author="DELL" w:date="2023-08-14T15:14:00Z">
              <w:r>
                <w:delText xml:space="preserve"> for device control</w:delText>
              </w:r>
            </w:del>
            <w:r>
              <w:t xml:space="preserve"> </w:t>
            </w:r>
            <w:ins w:id="144" w:author="DELL" w:date="2023-08-14T15:14:00Z">
              <w:r>
                <w:t xml:space="preserve">This enables seamless device control, </w:t>
              </w:r>
            </w:ins>
            <w:r>
              <w:t>including</w:t>
            </w:r>
            <w:r>
              <w:rPr>
                <w:rStyle w:val="Tag"/>
              </w:rPr>
              <w:t>&lt;95&gt;</w:t>
            </w:r>
            <w:r>
              <w:t xml:space="preserve"> </w:t>
            </w:r>
            <w:del w:id="145" w:author="DELL" w:date="2023-08-14T15:14:00Z">
              <w:r>
                <w:delText xml:space="preserve">device </w:delText>
              </w:r>
            </w:del>
            <w:r>
              <w:t>configuration, software update</w:t>
            </w:r>
            <w:ins w:id="146" w:author="DELL" w:date="2023-08-14T15:15:00Z">
              <w:r>
                <w:t>s</w:t>
              </w:r>
            </w:ins>
            <w:r>
              <w:t>, device</w:t>
            </w:r>
            <w:del w:id="147" w:author="DELL" w:date="2023-08-14T15:15:00Z">
              <w:r>
                <w:delText>'s data collection</w:delText>
              </w:r>
            </w:del>
            <w:ins w:id="148" w:author="DELL" w:date="2023-08-14T15:15:00Z">
              <w:r>
                <w:t xml:space="preserve"> retrieval,</w:t>
              </w:r>
            </w:ins>
            <w:r>
              <w:t xml:space="preserve"> and device operation. </w:t>
            </w:r>
            <w:r>
              <w:rPr>
                <w:rStyle w:val="Tag"/>
              </w:rPr>
              <w:t>&lt;/95&gt;</w:t>
            </w:r>
          </w:p>
        </w:tc>
      </w:tr>
      <w:tr w:rsidR="00A316F4" w14:paraId="3E0D6986" w14:textId="77777777" w:rsidTr="000A31DC">
        <w:tblPrEx>
          <w:tblW w:w="0" w:type="auto"/>
          <w:tblPrExChange w:id="149" w:author="tom tang" w:date="2023-08-14T15:39:00Z">
            <w:tblPrEx>
              <w:tblW w:w="0" w:type="auto"/>
            </w:tblPrEx>
          </w:tblPrExChange>
        </w:tblPrEx>
        <w:trPr>
          <w:trHeight w:val="933"/>
        </w:trPr>
        <w:tc>
          <w:tcPr>
            <w:tcW w:w="0" w:type="auto"/>
            <w:shd w:val="clear" w:color="auto" w:fill="FFFFFF"/>
            <w:tcPrChange w:id="150" w:author="tom tang" w:date="2023-08-14T15:39:00Z">
              <w:tcPr>
                <w:tcW w:w="0" w:type="auto"/>
                <w:shd w:val="clear" w:color="auto" w:fill="FFFFFF"/>
              </w:tcPr>
            </w:tcPrChange>
          </w:tcPr>
          <w:p w14:paraId="77C28A22" w14:textId="77777777" w:rsidR="00A316F4" w:rsidRDefault="00A316F4">
            <w:pPr>
              <w:rPr>
                <w:lang w:val="zh-CN" w:eastAsia="zh-CN"/>
              </w:rPr>
            </w:pPr>
            <w:r>
              <w:rPr>
                <w:lang w:val="zh-CN" w:eastAsia="zh-CN"/>
              </w:rPr>
              <w:t>有方科技NB-IoT模组N306-CN集NB-IoT和BLE于一身，以高集成度、高安全性、低功耗等优势，必将解锁更多行业应用，助力客户降低物联网应用开发成本，为物联网应用提供更加稳定、可靠、安全的联接服务。</w:t>
            </w:r>
          </w:p>
        </w:tc>
        <w:tc>
          <w:tcPr>
            <w:tcW w:w="0" w:type="auto"/>
            <w:shd w:val="clear" w:color="auto" w:fill="FFFFFF"/>
            <w:tcPrChange w:id="151" w:author="tom tang" w:date="2023-08-14T15:39:00Z">
              <w:tcPr>
                <w:tcW w:w="0" w:type="auto"/>
                <w:shd w:val="clear" w:color="auto" w:fill="FFFFFF"/>
              </w:tcPr>
            </w:tcPrChange>
          </w:tcPr>
          <w:p w14:paraId="7D3A3B99" w14:textId="77777777" w:rsidR="00A316F4" w:rsidRDefault="00A316F4">
            <w:r>
              <w:t>Neoway Technology's N306-CN</w:t>
            </w:r>
            <w:ins w:id="152" w:author="DELL" w:date="2023-08-14T15:23:00Z">
              <w:r>
                <w:t xml:space="preserve"> module</w:t>
              </w:r>
            </w:ins>
            <w:r>
              <w:t xml:space="preserve">, </w:t>
            </w:r>
            <w:ins w:id="153" w:author="DELL" w:date="2023-08-14T15:24:00Z">
              <w:r>
                <w:t xml:space="preserve">which combines NB-IoT and BLE, </w:t>
              </w:r>
            </w:ins>
            <w:del w:id="154" w:author="DELL" w:date="2023-08-14T15:24:00Z">
              <w:r>
                <w:delText xml:space="preserve">with its </w:delText>
              </w:r>
            </w:del>
            <w:ins w:id="155" w:author="DELL" w:date="2023-08-14T15:24:00Z">
              <w:r>
                <w:t>boasts</w:t>
              </w:r>
            </w:ins>
            <w:del w:id="156" w:author="DELL" w:date="2023-08-14T15:24:00Z">
              <w:r>
                <w:delText>advantages of</w:delText>
              </w:r>
            </w:del>
            <w:r>
              <w:t xml:space="preserve"> high integration, high security and low power consumption</w:t>
            </w:r>
            <w:ins w:id="157" w:author="DELL" w:date="2023-08-14T15:25:00Z">
              <w:r>
                <w:t>.</w:t>
              </w:r>
            </w:ins>
            <w:del w:id="158" w:author="DELL" w:date="2023-08-14T15:25:00Z">
              <w:r>
                <w:delText>,</w:delText>
              </w:r>
            </w:del>
            <w:r>
              <w:t xml:space="preserve"> </w:t>
            </w:r>
            <w:ins w:id="159" w:author="DELL" w:date="2023-08-14T15:27:00Z">
              <w:r>
                <w:t xml:space="preserve">These advantages </w:t>
              </w:r>
            </w:ins>
            <w:r>
              <w:t>will</w:t>
            </w:r>
            <w:ins w:id="160" w:author="DELL" w:date="2023-08-14T15:27:00Z">
              <w:r>
                <w:t xml:space="preserve"> undoubtedly</w:t>
              </w:r>
            </w:ins>
            <w:r>
              <w:t xml:space="preserve"> unlock </w:t>
            </w:r>
            <w:del w:id="161" w:author="DELL" w:date="2023-08-14T15:27:00Z">
              <w:r>
                <w:delText>more</w:delText>
              </w:r>
            </w:del>
            <w:ins w:id="162" w:author="DELL" w:date="2023-08-14T15:27:00Z">
              <w:r>
                <w:t>new possibilities in various</w:t>
              </w:r>
            </w:ins>
            <w:r>
              <w:t xml:space="preserve"> industrial </w:t>
            </w:r>
            <w:ins w:id="163" w:author="DELL" w:date="2023-08-14T15:27:00Z">
              <w:r>
                <w:t>a</w:t>
              </w:r>
            </w:ins>
            <w:del w:id="164" w:author="DELL" w:date="2023-08-14T15:27:00Z">
              <w:r>
                <w:delText>A</w:delText>
              </w:r>
            </w:del>
            <w:r>
              <w:t>pplication</w:t>
            </w:r>
            <w:ins w:id="165" w:author="DELL" w:date="2023-08-14T15:28:00Z">
              <w:r>
                <w:t>s</w:t>
              </w:r>
            </w:ins>
            <w:r>
              <w:t>,</w:t>
            </w:r>
            <w:del w:id="166" w:author="DELL" w:date="2023-08-14T15:28:00Z">
              <w:r>
                <w:delText xml:space="preserve"> to help</w:delText>
              </w:r>
            </w:del>
            <w:ins w:id="167" w:author="DELL" w:date="2023-08-14T15:28:00Z">
              <w:r>
                <w:t xml:space="preserve"> </w:t>
              </w:r>
              <w:r w:rsidRPr="0008747F">
                <w:rPr>
                  <w:highlight w:val="yellow"/>
                  <w:rPrChange w:id="168" w:author="tom tang" w:date="2023-08-14T15:53:00Z">
                    <w:rPr/>
                  </w:rPrChange>
                </w:rPr>
                <w:t>aid in</w:t>
              </w:r>
            </w:ins>
            <w:r>
              <w:t xml:space="preserve"> reducing </w:t>
            </w:r>
            <w:ins w:id="169" w:author="DELL" w:date="2023-08-14T15:28:00Z">
              <w:r>
                <w:t xml:space="preserve">the </w:t>
              </w:r>
            </w:ins>
            <w:r>
              <w:t>development cost</w:t>
            </w:r>
            <w:ins w:id="170" w:author="DELL" w:date="2023-08-14T15:28:00Z">
              <w:r>
                <w:t>s</w:t>
              </w:r>
            </w:ins>
            <w:r>
              <w:t xml:space="preserve"> </w:t>
            </w:r>
            <w:del w:id="171" w:author="DELL" w:date="2023-08-14T15:28:00Z">
              <w:r>
                <w:delText>of</w:delText>
              </w:r>
            </w:del>
            <w:ins w:id="172" w:author="DELL" w:date="2023-08-14T15:28:00Z">
              <w:r>
                <w:t>for</w:t>
              </w:r>
            </w:ins>
            <w:r>
              <w:t xml:space="preserve"> IoT </w:t>
            </w:r>
            <w:del w:id="173" w:author="DELL" w:date="2023-08-14T15:28:00Z">
              <w:r>
                <w:delText>application</w:delText>
              </w:r>
            </w:del>
            <w:ins w:id="174" w:author="DELL" w:date="2023-08-14T15:28:00Z">
              <w:r>
                <w:t xml:space="preserve">solutions, </w:t>
              </w:r>
              <w:r w:rsidRPr="0008747F">
                <w:rPr>
                  <w:highlight w:val="yellow"/>
                  <w:rPrChange w:id="175" w:author="tom tang" w:date="2023-08-14T15:54:00Z">
                    <w:rPr/>
                  </w:rPrChange>
                </w:rPr>
                <w:t>and</w:t>
              </w:r>
            </w:ins>
            <w:r w:rsidRPr="0008747F">
              <w:rPr>
                <w:highlight w:val="yellow"/>
                <w:rPrChange w:id="176" w:author="tom tang" w:date="2023-08-14T15:54:00Z">
                  <w:rPr/>
                </w:rPrChange>
              </w:rPr>
              <w:t xml:space="preserve"> </w:t>
            </w:r>
            <w:del w:id="177" w:author="DELL" w:date="2023-08-14T15:28:00Z">
              <w:r w:rsidRPr="0008747F">
                <w:rPr>
                  <w:highlight w:val="yellow"/>
                  <w:rPrChange w:id="178" w:author="tom tang" w:date="2023-08-14T15:54:00Z">
                    <w:rPr/>
                  </w:rPrChange>
                </w:rPr>
                <w:delText xml:space="preserve">for customers, </w:delText>
              </w:r>
              <w:commentRangeStart w:id="179"/>
              <w:r w:rsidRPr="0008747F">
                <w:rPr>
                  <w:highlight w:val="yellow"/>
                  <w:rPrChange w:id="180" w:author="tom tang" w:date="2023-08-14T15:54:00Z">
                    <w:rPr/>
                  </w:rPrChange>
                </w:rPr>
                <w:delText>providing</w:delText>
              </w:r>
            </w:del>
            <w:ins w:id="181" w:author="DELL" w:date="2023-08-14T15:29:00Z">
              <w:r w:rsidRPr="0008747F">
                <w:rPr>
                  <w:highlight w:val="yellow"/>
                  <w:rPrChange w:id="182" w:author="tom tang" w:date="2023-08-14T15:54:00Z">
                    <w:rPr/>
                  </w:rPrChange>
                </w:rPr>
                <w:t>offer</w:t>
              </w:r>
            </w:ins>
            <w:commentRangeEnd w:id="179"/>
            <w:r w:rsidR="0008747F">
              <w:rPr>
                <w:rStyle w:val="a9"/>
              </w:rPr>
              <w:commentReference w:id="179"/>
            </w:r>
            <w:r>
              <w:t xml:space="preserve"> </w:t>
            </w:r>
            <w:del w:id="183" w:author="DELL" w:date="2023-08-14T15:29:00Z">
              <w:r>
                <w:delText xml:space="preserve">IoT applications with </w:delText>
              </w:r>
            </w:del>
            <w:r>
              <w:t xml:space="preserve">more stable, reliable, and secure connectivity services. </w:t>
            </w:r>
          </w:p>
        </w:tc>
      </w:tr>
    </w:tbl>
    <w:p w14:paraId="239606C8" w14:textId="77777777" w:rsidR="00893FD4" w:rsidRDefault="00893FD4"/>
    <w:sectPr w:rsidR="00893FD4">
      <w:pgSz w:w="15840" w:h="12240" w:orient="landscape"/>
      <w:pgMar w:top="720" w:right="720" w:bottom="720" w:left="7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tom tang" w:date="2023-08-14T16:06:00Z" w:initials="tt">
    <w:p w14:paraId="78822466" w14:textId="77777777" w:rsidR="004709B4" w:rsidRDefault="004709B4" w:rsidP="001D7BF7">
      <w:pPr>
        <w:pStyle w:val="aa"/>
      </w:pPr>
      <w:r>
        <w:rPr>
          <w:rStyle w:val="a9"/>
        </w:rPr>
        <w:annotationRef/>
      </w:r>
      <w:r>
        <w:t>Ease-of-use</w:t>
      </w:r>
    </w:p>
  </w:comment>
  <w:comment w:id="179" w:author="tom tang" w:date="2023-08-14T15:54:00Z" w:initials="tt">
    <w:p w14:paraId="5AF5304B" w14:textId="0578605F" w:rsidR="0008747F" w:rsidRDefault="0008747F" w:rsidP="006E024B">
      <w:pPr>
        <w:pStyle w:val="aa"/>
      </w:pPr>
      <w:r>
        <w:rPr>
          <w:rStyle w:val="a9"/>
        </w:rPr>
        <w:annotationRef/>
      </w:r>
      <w:r>
        <w:t>并列递进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822466" w15:done="0"/>
  <w15:commentEx w15:paraId="5AF530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4CF75" w16cex:dateUtc="2023-08-14T08:06:00Z"/>
  <w16cex:commentExtensible w16cex:durableId="2884CCAC" w16cex:dateUtc="2023-08-14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822466" w16cid:durableId="2884CF75"/>
  <w16cid:commentId w16cid:paraId="5AF5304B" w16cid:durableId="2884CC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7037" w14:textId="77777777" w:rsidR="00AA0835" w:rsidRDefault="00AA0835" w:rsidP="00A316F4">
      <w:pPr>
        <w:spacing w:after="0" w:line="240" w:lineRule="auto"/>
      </w:pPr>
      <w:r>
        <w:separator/>
      </w:r>
    </w:p>
  </w:endnote>
  <w:endnote w:type="continuationSeparator" w:id="0">
    <w:p w14:paraId="2B2CE8D2" w14:textId="77777777" w:rsidR="00AA0835" w:rsidRDefault="00AA0835" w:rsidP="00A3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C804" w14:textId="77777777" w:rsidR="00AA0835" w:rsidRDefault="00AA0835" w:rsidP="00A316F4">
      <w:pPr>
        <w:spacing w:after="0" w:line="240" w:lineRule="auto"/>
      </w:pPr>
      <w:r>
        <w:separator/>
      </w:r>
    </w:p>
  </w:footnote>
  <w:footnote w:type="continuationSeparator" w:id="0">
    <w:p w14:paraId="6F04B880" w14:textId="77777777" w:rsidR="00AA0835" w:rsidRDefault="00AA0835" w:rsidP="00A316F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 tang">
    <w15:presenceInfo w15:providerId="Windows Live" w15:userId="268b3087af5f32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AC9"/>
    <w:rsid w:val="0008747F"/>
    <w:rsid w:val="000A31DC"/>
    <w:rsid w:val="004709B4"/>
    <w:rsid w:val="007E736B"/>
    <w:rsid w:val="00893FD4"/>
    <w:rsid w:val="009644E6"/>
    <w:rsid w:val="00A316F4"/>
    <w:rsid w:val="00AA0835"/>
    <w:rsid w:val="00B8117A"/>
    <w:rsid w:val="00C71AC9"/>
    <w:rsid w:val="00C8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A399D"/>
  <w15:docId w15:val="{DBC76238-E07B-4014-9F38-B0F19917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a0"/>
    <w:uiPriority w:val="1"/>
    <w:qFormat/>
    <w:rPr>
      <w:i/>
      <w:color w:val="FF0066"/>
    </w:rPr>
  </w:style>
  <w:style w:type="character" w:customStyle="1" w:styleId="LockedContent">
    <w:name w:val="LockedContent"/>
    <w:basedOn w:val="a0"/>
    <w:uiPriority w:val="1"/>
    <w:qFormat/>
    <w:rPr>
      <w:i/>
      <w:color w:val="808080" w:themeColor="background1" w:themeShade="80"/>
    </w:rPr>
  </w:style>
  <w:style w:type="character" w:customStyle="1" w:styleId="TransUnitID">
    <w:name w:val="TransUnitID"/>
    <w:basedOn w:val="a0"/>
    <w:uiPriority w:val="1"/>
    <w:qFormat/>
    <w:rPr>
      <w:vanish/>
      <w:color w:val="auto"/>
      <w:sz w:val="2"/>
    </w:rPr>
  </w:style>
  <w:style w:type="character" w:customStyle="1" w:styleId="SegmentID">
    <w:name w:val="SegmentID"/>
    <w:basedOn w:val="a0"/>
    <w:uiPriority w:val="1"/>
    <w:qFormat/>
    <w:rPr>
      <w:color w:val="auto"/>
    </w:rPr>
  </w:style>
  <w:style w:type="paragraph" w:styleId="a4">
    <w:name w:val="Revision"/>
    <w:hidden/>
    <w:uiPriority w:val="99"/>
    <w:semiHidden/>
    <w:rsid w:val="00A316F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316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16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16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16F4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8747F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08747F"/>
  </w:style>
  <w:style w:type="character" w:customStyle="1" w:styleId="ab">
    <w:name w:val="批注文字 字符"/>
    <w:basedOn w:val="a0"/>
    <w:link w:val="aa"/>
    <w:uiPriority w:val="99"/>
    <w:rsid w:val="0008747F"/>
  </w:style>
  <w:style w:type="paragraph" w:styleId="ac">
    <w:name w:val="annotation subject"/>
    <w:basedOn w:val="aa"/>
    <w:next w:val="aa"/>
    <w:link w:val="ad"/>
    <w:uiPriority w:val="99"/>
    <w:semiHidden/>
    <w:unhideWhenUsed/>
    <w:rsid w:val="0008747F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874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list>
  <segment id="181f36cb-e650-4623-94af-84807c920457_1" sourcehash="632209454" targethash="-398759220"/>
  <segment id="f152e9f2-4dec-4491-8107-6fe2bd900cdb_2" sourcehash="142157133" targethash="-575344169"/>
  <segment id="1d88d7d7-c95c-4334-9d4b-9538b25a9c7c_3" sourcehash="-1224557448" targethash="-1463581734"/>
  <segment id="1d88d7d7-c95c-4334-9d4b-9538b25a9c7c_4" sourcehash="-855986742" targethash="-1953373770"/>
  <segment id="45bfca9b-2734-4e4c-94de-d9b52a792e5a_5" sourcehash="896019193" targethash="1655351963"/>
  <segment id="8fcd6b6e-7549-4491-bc56-78a48f7efb73_6" sourcehash="-1842108111" targethash="68312079"/>
  <segment id="389405c0-3817-421b-b0be-ca295259b653_7" sourcehash="-2143453901" targethash="-1725962741"/>
  <segment id="adc013ff-04f7-44bf-bae1-3cf7b4df8d7e_8" sourcehash="690610727" targethash="-1712542621"/>
  <segment id="ac304f1d-3f19-4f03-a7ce-37c185be2eb6_9" sourcehash="2111480555" targethash="-1558184470"/>
  <segment id="c9bff925-ed31-41ab-a1ab-27a077eafbad_10" sourcehash="63534034" targethash="997221675"/>
</list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sidebyside</cp:keywords>
  <cp:lastModifiedBy>tom tang</cp:lastModifiedBy>
  <cp:revision>5</cp:revision>
  <dcterms:created xsi:type="dcterms:W3CDTF">2023-08-14T07:30:00Z</dcterms:created>
  <dcterms:modified xsi:type="dcterms:W3CDTF">2023-08-14T08:36:00Z</dcterms:modified>
</cp:coreProperties>
</file>